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DF4B3" w14:textId="77777777" w:rsidR="00C62872" w:rsidRPr="00736CBE" w:rsidRDefault="00C62872" w:rsidP="00C62872">
      <w:pPr>
        <w:spacing w:after="0"/>
        <w:jc w:val="center"/>
        <w:rPr>
          <w:rFonts w:ascii="Trebuchet MS" w:hAnsi="Trebuchet MS" w:cs="Arial"/>
          <w:b/>
          <w:caps/>
          <w:sz w:val="44"/>
          <w:szCs w:val="48"/>
        </w:rPr>
      </w:pPr>
      <w:r w:rsidRPr="00736CBE">
        <w:rPr>
          <w:rFonts w:ascii="Trebuchet MS" w:hAnsi="Trebuchet MS" w:cs="Arial"/>
          <w:b/>
          <w:caps/>
          <w:sz w:val="44"/>
          <w:szCs w:val="48"/>
        </w:rPr>
        <w:t>Contrôle qualité</w:t>
      </w:r>
    </w:p>
    <w:p w14:paraId="1AE138E4" w14:textId="527FB56C" w:rsidR="007C3118" w:rsidRDefault="00D848BA" w:rsidP="00C4308F">
      <w:pPr>
        <w:spacing w:after="360"/>
        <w:jc w:val="center"/>
        <w:rPr>
          <w:rFonts w:ascii="Trebuchet MS" w:hAnsi="Trebuchet MS" w:cs="Arial"/>
          <w:b/>
          <w:caps/>
          <w:sz w:val="32"/>
          <w:szCs w:val="48"/>
        </w:rPr>
      </w:pPr>
      <w:r>
        <w:rPr>
          <w:rFonts w:ascii="Trebuchet MS" w:hAnsi="Trebuchet MS" w:cs="Arial"/>
          <w:b/>
          <w:caps/>
          <w:sz w:val="32"/>
          <w:szCs w:val="48"/>
        </w:rPr>
        <w:t>Fiche</w:t>
      </w:r>
      <w:r w:rsidR="00CE1783">
        <w:rPr>
          <w:rFonts w:ascii="Trebuchet MS" w:hAnsi="Trebuchet MS" w:cs="Arial"/>
          <w:b/>
          <w:caps/>
          <w:sz w:val="32"/>
          <w:szCs w:val="48"/>
        </w:rPr>
        <w:t xml:space="preserve"> </w:t>
      </w:r>
      <w:del w:id="0" w:author="Utilisateur Windows" w:date="2019-02-12T08:52:00Z">
        <w:r w:rsidDel="00161EAE">
          <w:rPr>
            <w:rFonts w:ascii="Trebuchet MS" w:hAnsi="Trebuchet MS" w:cs="Arial"/>
            <w:b/>
            <w:caps/>
            <w:sz w:val="32"/>
            <w:szCs w:val="48"/>
          </w:rPr>
          <w:delText>prélivraison</w:delText>
        </w:r>
      </w:del>
      <w:ins w:id="1" w:author="Utilisateur Windows" w:date="2019-02-12T08:52:00Z">
        <w:r w:rsidR="00161EAE">
          <w:rPr>
            <w:rFonts w:ascii="Trebuchet MS" w:hAnsi="Trebuchet MS" w:cs="Arial"/>
            <w:b/>
            <w:caps/>
            <w:sz w:val="32"/>
            <w:szCs w:val="48"/>
          </w:rPr>
          <w:t xml:space="preserve">D’Observation </w:t>
        </w:r>
      </w:ins>
      <w:del w:id="2" w:author="Utilisateur Windows" w:date="2019-02-12T08:52:00Z">
        <w:r w:rsidDel="00161EAE">
          <w:rPr>
            <w:rFonts w:ascii="Trebuchet MS" w:hAnsi="Trebuchet MS" w:cs="Arial"/>
            <w:b/>
            <w:caps/>
            <w:sz w:val="32"/>
            <w:szCs w:val="48"/>
          </w:rPr>
          <w:delText xml:space="preserve"> </w:delText>
        </w:r>
      </w:del>
      <w:r>
        <w:rPr>
          <w:rFonts w:ascii="Trebuchet MS" w:hAnsi="Trebuchet MS" w:cs="Arial"/>
          <w:b/>
          <w:caps/>
          <w:sz w:val="32"/>
          <w:szCs w:val="48"/>
        </w:rPr>
        <w:t>(</w:t>
      </w:r>
      <w:r w:rsidR="00CE1783">
        <w:rPr>
          <w:rFonts w:ascii="Trebuchet MS" w:hAnsi="Trebuchet MS" w:cs="Arial"/>
          <w:b/>
          <w:caps/>
          <w:sz w:val="32"/>
          <w:szCs w:val="48"/>
        </w:rPr>
        <w:t>tests techniques</w:t>
      </w:r>
      <w:r>
        <w:rPr>
          <w:rFonts w:ascii="Trebuchet MS" w:hAnsi="Trebuchet MS" w:cs="Arial"/>
          <w:b/>
          <w:caps/>
          <w:sz w:val="32"/>
          <w:szCs w:val="48"/>
        </w:rPr>
        <w:t>)</w:t>
      </w:r>
      <w:bookmarkStart w:id="3" w:name="_GoBack"/>
      <w:bookmarkEnd w:id="3"/>
    </w:p>
    <w:p w14:paraId="4D504FB4" w14:textId="54230D45" w:rsidR="00481AC7" w:rsidRPr="00113722" w:rsidRDefault="00481AC7" w:rsidP="00481AC7">
      <w:pPr>
        <w:tabs>
          <w:tab w:val="left" w:pos="7088"/>
          <w:tab w:val="right" w:pos="13750"/>
        </w:tabs>
        <w:spacing w:after="180"/>
        <w:rPr>
          <w:rFonts w:ascii="Trebuchet MS" w:hAnsi="Trebuchet MS" w:cs="Arial"/>
          <w:b/>
          <w:color w:val="000000" w:themeColor="text1"/>
          <w:sz w:val="28"/>
          <w:szCs w:val="48"/>
          <w:rPrChange w:id="4" w:author="Utilisateur Windows" w:date="2019-02-18T15:46:00Z">
            <w:rPr>
              <w:rFonts w:ascii="Trebuchet MS" w:hAnsi="Trebuchet MS" w:cs="Arial"/>
              <w:b/>
              <w:sz w:val="28"/>
              <w:szCs w:val="48"/>
            </w:rPr>
          </w:rPrChange>
        </w:rPr>
      </w:pPr>
      <w:r w:rsidRPr="00113722">
        <w:rPr>
          <w:rFonts w:ascii="Trebuchet MS" w:hAnsi="Trebuchet MS" w:cs="Arial"/>
          <w:b/>
          <w:color w:val="000000" w:themeColor="text1"/>
          <w:sz w:val="28"/>
          <w:szCs w:val="48"/>
          <w:rPrChange w:id="5" w:author="Utilisateur Windows" w:date="2019-02-18T15:46:00Z">
            <w:rPr>
              <w:rFonts w:ascii="Trebuchet MS" w:hAnsi="Trebuchet MS" w:cs="Arial"/>
              <w:b/>
              <w:sz w:val="28"/>
              <w:szCs w:val="48"/>
            </w:rPr>
          </w:rPrChange>
        </w:rPr>
        <w:t xml:space="preserve">Nom du projet : </w:t>
      </w:r>
      <w:del w:id="6" w:author="Utilisateur Windows" w:date="2019-02-18T15:44:00Z">
        <w:r w:rsidRPr="00113722" w:rsidDel="00883464">
          <w:rPr>
            <w:rFonts w:ascii="Trebuchet MS" w:hAnsi="Trebuchet MS" w:cs="Arial"/>
            <w:color w:val="000000" w:themeColor="text1"/>
            <w:sz w:val="28"/>
            <w:szCs w:val="48"/>
            <w:rPrChange w:id="7" w:author="Utilisateur Windows" w:date="2019-02-18T15:46:00Z"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</w:rPrChange>
          </w:rPr>
          <w:delText>__</w:delText>
        </w:r>
      </w:del>
      <w:ins w:id="8" w:author="Utilisateur Windows" w:date="2019-02-18T08:03:00Z">
        <w:r w:rsidR="00E85678" w:rsidRPr="00113722">
          <w:rPr>
            <w:rFonts w:ascii="Trebuchet MS" w:hAnsi="Trebuchet MS" w:cs="Arial"/>
            <w:color w:val="000000" w:themeColor="text1"/>
            <w:sz w:val="28"/>
            <w:szCs w:val="48"/>
            <w:rPrChange w:id="9" w:author="Utilisateur Windows" w:date="2019-02-18T15:46:00Z"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</w:rPrChange>
          </w:rPr>
          <w:t>Anti-Gravity</w:t>
        </w:r>
      </w:ins>
      <w:del w:id="10" w:author="Utilisateur Windows" w:date="2019-02-18T15:44:00Z">
        <w:r w:rsidRPr="00113722" w:rsidDel="00883464">
          <w:rPr>
            <w:rFonts w:ascii="Trebuchet MS" w:hAnsi="Trebuchet MS" w:cs="Arial"/>
            <w:color w:val="000000" w:themeColor="text1"/>
            <w:sz w:val="28"/>
            <w:szCs w:val="48"/>
            <w:rPrChange w:id="11" w:author="Utilisateur Windows" w:date="2019-02-18T15:46:00Z"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</w:rPrChange>
          </w:rPr>
          <w:delText>____________</w:delText>
        </w:r>
        <w:r w:rsidR="00625E8E" w:rsidRPr="00113722" w:rsidDel="00883464">
          <w:rPr>
            <w:rFonts w:ascii="Trebuchet MS" w:hAnsi="Trebuchet MS" w:cs="Arial"/>
            <w:color w:val="000000" w:themeColor="text1"/>
            <w:sz w:val="28"/>
            <w:szCs w:val="48"/>
            <w:rPrChange w:id="12" w:author="Utilisateur Windows" w:date="2019-02-18T15:46:00Z"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</w:rPrChange>
          </w:rPr>
          <w:delText>_</w:delText>
        </w:r>
        <w:r w:rsidRPr="00113722" w:rsidDel="00883464">
          <w:rPr>
            <w:rFonts w:ascii="Trebuchet MS" w:hAnsi="Trebuchet MS" w:cs="Arial"/>
            <w:color w:val="000000" w:themeColor="text1"/>
            <w:sz w:val="28"/>
            <w:szCs w:val="48"/>
            <w:rPrChange w:id="13" w:author="Utilisateur Windows" w:date="2019-02-18T15:46:00Z"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</w:rPrChange>
          </w:rPr>
          <w:delText>___________</w:delText>
        </w:r>
      </w:del>
      <w:r w:rsidRPr="00113722">
        <w:rPr>
          <w:rFonts w:ascii="Trebuchet MS" w:hAnsi="Trebuchet MS" w:cs="Arial"/>
          <w:b/>
          <w:color w:val="000000" w:themeColor="text1"/>
          <w:sz w:val="28"/>
          <w:szCs w:val="48"/>
          <w:rPrChange w:id="14" w:author="Utilisateur Windows" w:date="2019-02-18T15:46:00Z">
            <w:rPr>
              <w:rFonts w:ascii="Trebuchet MS" w:hAnsi="Trebuchet MS" w:cs="Arial"/>
              <w:b/>
              <w:sz w:val="28"/>
              <w:szCs w:val="48"/>
            </w:rPr>
          </w:rPrChange>
        </w:rPr>
        <w:tab/>
        <w:t xml:space="preserve">Version : </w:t>
      </w:r>
      <w:ins w:id="15" w:author="Utilisateur Windows" w:date="2019-02-18T15:46:00Z">
        <w:r w:rsidR="00113722" w:rsidRPr="00113722">
          <w:rPr>
            <w:rFonts w:ascii="Trebuchet MS" w:hAnsi="Trebuchet MS" w:cs="Arial"/>
            <w:color w:val="000000" w:themeColor="text1"/>
            <w:sz w:val="28"/>
            <w:szCs w:val="48"/>
            <w:rPrChange w:id="16" w:author="Utilisateur Windows" w:date="2019-02-18T15:46:00Z"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</w:rPrChange>
          </w:rPr>
          <w:t>1.0.0Beta</w:t>
        </w:r>
      </w:ins>
      <w:del w:id="17" w:author="Utilisateur Windows" w:date="2019-02-18T15:46:00Z">
        <w:r w:rsidRPr="00113722" w:rsidDel="00113722">
          <w:rPr>
            <w:rFonts w:ascii="Trebuchet MS" w:hAnsi="Trebuchet MS" w:cs="Arial"/>
            <w:color w:val="000000" w:themeColor="text1"/>
            <w:sz w:val="28"/>
            <w:szCs w:val="48"/>
            <w:rPrChange w:id="18" w:author="Utilisateur Windows" w:date="2019-02-18T15:46:00Z"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</w:rPrChange>
          </w:rPr>
          <w:delText>_______</w:delText>
        </w:r>
        <w:r w:rsidR="00625E8E" w:rsidRPr="00113722" w:rsidDel="00113722">
          <w:rPr>
            <w:rFonts w:ascii="Trebuchet MS" w:hAnsi="Trebuchet MS" w:cs="Arial"/>
            <w:color w:val="000000" w:themeColor="text1"/>
            <w:sz w:val="28"/>
            <w:szCs w:val="48"/>
            <w:rPrChange w:id="19" w:author="Utilisateur Windows" w:date="2019-02-18T15:46:00Z"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</w:rPrChange>
          </w:rPr>
          <w:delText>__</w:delText>
        </w:r>
        <w:r w:rsidRPr="00113722" w:rsidDel="00113722">
          <w:rPr>
            <w:rFonts w:ascii="Trebuchet MS" w:hAnsi="Trebuchet MS" w:cs="Arial"/>
            <w:color w:val="000000" w:themeColor="text1"/>
            <w:sz w:val="28"/>
            <w:szCs w:val="48"/>
            <w:rPrChange w:id="20" w:author="Utilisateur Windows" w:date="2019-02-18T15:46:00Z"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</w:rPrChange>
          </w:rPr>
          <w:delText>____</w:delText>
        </w:r>
      </w:del>
      <w:r w:rsidRPr="00113722">
        <w:rPr>
          <w:rFonts w:ascii="Trebuchet MS" w:hAnsi="Trebuchet MS" w:cs="Arial"/>
          <w:color w:val="000000" w:themeColor="text1"/>
          <w:sz w:val="28"/>
          <w:szCs w:val="48"/>
          <w:rPrChange w:id="21" w:author="Utilisateur Windows" w:date="2019-02-18T15:46:00Z">
            <w:rPr>
              <w:rFonts w:ascii="Trebuchet MS" w:hAnsi="Trebuchet MS" w:cs="Arial"/>
              <w:color w:val="808080" w:themeColor="background1" w:themeShade="80"/>
              <w:sz w:val="28"/>
              <w:szCs w:val="48"/>
            </w:rPr>
          </w:rPrChange>
        </w:rPr>
        <w:tab/>
      </w:r>
      <w:r w:rsidRPr="00113722">
        <w:rPr>
          <w:rFonts w:ascii="Trebuchet MS" w:hAnsi="Trebuchet MS" w:cs="Arial"/>
          <w:b/>
          <w:color w:val="000000" w:themeColor="text1"/>
          <w:sz w:val="28"/>
          <w:szCs w:val="48"/>
          <w:rPrChange w:id="22" w:author="Utilisateur Windows" w:date="2019-02-18T15:46:00Z">
            <w:rPr>
              <w:rFonts w:ascii="Trebuchet MS" w:hAnsi="Trebuchet MS" w:cs="Arial"/>
              <w:b/>
              <w:sz w:val="28"/>
              <w:szCs w:val="48"/>
            </w:rPr>
          </w:rPrChange>
        </w:rPr>
        <w:t xml:space="preserve">Date : </w:t>
      </w:r>
      <w:ins w:id="23" w:author="Utilisateur Windows" w:date="2019-02-18T15:46:00Z">
        <w:r w:rsidR="00113722" w:rsidRPr="00113722">
          <w:rPr>
            <w:rFonts w:ascii="Trebuchet MS" w:hAnsi="Trebuchet MS" w:cs="Arial"/>
            <w:b/>
            <w:color w:val="000000" w:themeColor="text1"/>
            <w:sz w:val="28"/>
            <w:szCs w:val="48"/>
            <w:rPrChange w:id="24" w:author="Utilisateur Windows" w:date="2019-02-18T15:46:00Z">
              <w:rPr>
                <w:rFonts w:ascii="Trebuchet MS" w:hAnsi="Trebuchet MS" w:cs="Arial"/>
                <w:b/>
                <w:sz w:val="28"/>
                <w:szCs w:val="48"/>
              </w:rPr>
            </w:rPrChange>
          </w:rPr>
          <w:t>2019-02-19</w:t>
        </w:r>
      </w:ins>
      <w:del w:id="25" w:author="Utilisateur Windows" w:date="2019-02-18T15:46:00Z">
        <w:r w:rsidRPr="00113722" w:rsidDel="00113722">
          <w:rPr>
            <w:rFonts w:ascii="Trebuchet MS" w:hAnsi="Trebuchet MS" w:cs="Arial"/>
            <w:color w:val="000000" w:themeColor="text1"/>
            <w:sz w:val="28"/>
            <w:szCs w:val="48"/>
            <w:rPrChange w:id="26" w:author="Utilisateur Windows" w:date="2019-02-18T15:46:00Z"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</w:rPrChange>
          </w:rPr>
          <w:delText>__________</w:delText>
        </w:r>
      </w:del>
    </w:p>
    <w:tbl>
      <w:tblPr>
        <w:tblStyle w:val="Grilledutableau"/>
        <w:tblW w:w="140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95"/>
        <w:gridCol w:w="6860"/>
        <w:gridCol w:w="6745"/>
      </w:tblGrid>
      <w:tr w:rsidR="00481AC7" w:rsidRPr="00481AC7" w14:paraId="0C673878" w14:textId="77777777" w:rsidTr="00794484">
        <w:tc>
          <w:tcPr>
            <w:tcW w:w="14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75" w:color="auto" w:fill="auto"/>
          </w:tcPr>
          <w:p w14:paraId="1D0E942B" w14:textId="77777777" w:rsidR="00481AC7" w:rsidRPr="00481AC7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>
              <w:rPr>
                <w:rFonts w:ascii="Arial Narrow" w:hAnsi="Arial Narrow"/>
                <w:color w:val="FFFFFF" w:themeColor="background1"/>
                <w:sz w:val="24"/>
              </w:rPr>
              <w:t>√</w:t>
            </w:r>
            <w:r w:rsidR="00794484">
              <w:rPr>
                <w:rFonts w:ascii="Arial Narrow" w:hAnsi="Arial Narrow"/>
                <w:color w:val="FFFFFF" w:themeColor="background1"/>
                <w:sz w:val="24"/>
              </w:rPr>
              <w:t xml:space="preserve"> </w:t>
            </w:r>
          </w:p>
        </w:tc>
        <w:tc>
          <w:tcPr>
            <w:tcW w:w="245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75" w:color="auto" w:fill="auto"/>
            <w:tcMar>
              <w:top w:w="28" w:type="dxa"/>
              <w:bottom w:w="85" w:type="dxa"/>
            </w:tcMar>
          </w:tcPr>
          <w:p w14:paraId="5356FF0D" w14:textId="77777777" w:rsidR="00481AC7" w:rsidRPr="00481AC7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 w:rsidRPr="00481AC7">
              <w:rPr>
                <w:rFonts w:ascii="Arial Narrow" w:hAnsi="Arial Narrow"/>
                <w:color w:val="FFFFFF" w:themeColor="background1"/>
                <w:sz w:val="24"/>
              </w:rPr>
              <w:t xml:space="preserve">Description d’un élément ou d’un ensemble à tester ou à vérifier </w:t>
            </w:r>
            <w:r w:rsidRPr="00481AC7">
              <w:rPr>
                <w:rFonts w:ascii="Arial Narrow" w:hAnsi="Arial Narrow"/>
                <w:color w:val="FFFFFF" w:themeColor="background1"/>
                <w:sz w:val="24"/>
              </w:rPr>
              <w:br/>
              <w:t>(au besoin, indiquer le contexte requis par le test)</w:t>
            </w:r>
            <w:r w:rsidR="00794484">
              <w:rPr>
                <w:rFonts w:ascii="Arial Narrow" w:hAnsi="Arial Narrow"/>
                <w:color w:val="FFFFFF" w:themeColor="background1"/>
                <w:sz w:val="24"/>
              </w:rPr>
              <w:t xml:space="preserve"> </w:t>
            </w:r>
          </w:p>
        </w:tc>
        <w:tc>
          <w:tcPr>
            <w:tcW w:w="240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75" w:color="auto" w:fill="auto"/>
            <w:tcMar>
              <w:top w:w="28" w:type="dxa"/>
              <w:bottom w:w="85" w:type="dxa"/>
            </w:tcMar>
          </w:tcPr>
          <w:p w14:paraId="4B836FDC" w14:textId="77777777" w:rsidR="00481AC7" w:rsidRPr="00481AC7" w:rsidRDefault="00481AC7" w:rsidP="00D848BA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 w:rsidRPr="00481AC7">
              <w:rPr>
                <w:rFonts w:ascii="Arial Narrow" w:hAnsi="Arial Narrow"/>
                <w:color w:val="FFFFFF" w:themeColor="background1"/>
                <w:sz w:val="24"/>
              </w:rPr>
              <w:t xml:space="preserve">Commentaires </w:t>
            </w:r>
            <w:r w:rsidR="00D848BA">
              <w:rPr>
                <w:rFonts w:ascii="Arial Narrow" w:hAnsi="Arial Narrow"/>
                <w:color w:val="FFFFFF" w:themeColor="background1"/>
                <w:sz w:val="24"/>
              </w:rPr>
              <w:t>au moment des tests techniques</w:t>
            </w:r>
            <w:r w:rsidR="00625E8E">
              <w:rPr>
                <w:rFonts w:ascii="Arial Narrow" w:hAnsi="Arial Narrow"/>
                <w:color w:val="FFFFFF" w:themeColor="background1"/>
                <w:sz w:val="24"/>
              </w:rPr>
              <w:br/>
              <w:t>(observations, remarques au sujet du contexte, etc.)</w:t>
            </w:r>
            <w:r w:rsidR="00794484">
              <w:rPr>
                <w:rFonts w:ascii="Arial Narrow" w:hAnsi="Arial Narrow"/>
                <w:color w:val="FFFFFF" w:themeColor="background1"/>
                <w:sz w:val="24"/>
              </w:rPr>
              <w:t xml:space="preserve"> </w:t>
            </w:r>
          </w:p>
        </w:tc>
      </w:tr>
      <w:tr w:rsidR="00481AC7" w:rsidRPr="00CE1783" w14:paraId="517108F1" w14:textId="77777777" w:rsidTr="00794484">
        <w:tc>
          <w:tcPr>
            <w:tcW w:w="141" w:type="pct"/>
            <w:tcBorders>
              <w:top w:val="single" w:sz="4" w:space="0" w:color="808080" w:themeColor="background1" w:themeShade="80"/>
            </w:tcBorders>
          </w:tcPr>
          <w:p w14:paraId="6EEE1C7F" w14:textId="77777777" w:rsidR="00481AC7" w:rsidRPr="00CE1783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50" w:type="pct"/>
            <w:tcBorders>
              <w:top w:val="single" w:sz="4" w:space="0" w:color="808080" w:themeColor="background1" w:themeShade="80"/>
            </w:tcBorders>
            <w:shd w:val="pct10" w:color="auto" w:fill="auto"/>
          </w:tcPr>
          <w:p w14:paraId="4B2BA923" w14:textId="6CE1A16E" w:rsidR="00E85678" w:rsidRDefault="00E85678" w:rsidP="00CE1783">
            <w:pPr>
              <w:tabs>
                <w:tab w:val="right" w:pos="10065"/>
              </w:tabs>
              <w:spacing w:before="60"/>
              <w:rPr>
                <w:ins w:id="27" w:author="Utilisateur Windows" w:date="2019-02-18T08:12:00Z"/>
                <w:rFonts w:ascii="Arial Narrow" w:hAnsi="Arial Narrow"/>
                <w:sz w:val="24"/>
              </w:rPr>
            </w:pPr>
            <w:ins w:id="28" w:author="Utilisateur Windows" w:date="2019-02-18T08:04:00Z">
              <w:r w:rsidRPr="00E2280A">
                <w:rPr>
                  <w:rFonts w:ascii="Arial Narrow" w:hAnsi="Arial Narrow"/>
                  <w:sz w:val="24"/>
                </w:rPr>
                <w:t xml:space="preserve">Tester les </w:t>
              </w:r>
            </w:ins>
            <w:ins w:id="29" w:author="Utilisateur Windows" w:date="2019-02-18T15:29:00Z">
              <w:r w:rsidR="004B2005">
                <w:rPr>
                  <w:rFonts w:ascii="Arial Narrow" w:hAnsi="Arial Narrow"/>
                  <w:sz w:val="24"/>
                </w:rPr>
                <w:t>déplacements</w:t>
              </w:r>
            </w:ins>
            <w:ins w:id="30" w:author="Utilisateur Windows" w:date="2019-02-18T08:04:00Z">
              <w:r w:rsidRPr="00E2280A">
                <w:rPr>
                  <w:rFonts w:ascii="Arial Narrow" w:hAnsi="Arial Narrow"/>
                  <w:sz w:val="24"/>
                </w:rPr>
                <w:t>.</w:t>
              </w:r>
            </w:ins>
            <w:ins w:id="31" w:author="Utilisateur Windows" w:date="2019-02-18T15:28:00Z">
              <w:r w:rsidR="00456713">
                <w:rPr>
                  <w:rFonts w:ascii="Arial Narrow" w:hAnsi="Arial Narrow"/>
                  <w:sz w:val="24"/>
                </w:rPr>
                <w:t xml:space="preserve"> (</w:t>
              </w:r>
            </w:ins>
            <w:ins w:id="32" w:author="Utilisateur Windows" w:date="2019-02-18T15:33:00Z">
              <w:r w:rsidR="00C94E73">
                <w:rPr>
                  <w:rFonts w:ascii="Arial Narrow" w:hAnsi="Arial Narrow"/>
                  <w:sz w:val="24"/>
                </w:rPr>
                <w:t>Intuitivité</w:t>
              </w:r>
            </w:ins>
            <w:ins w:id="33" w:author="Utilisateur Windows" w:date="2019-02-18T15:28:00Z">
              <w:r w:rsidR="00456713">
                <w:rPr>
                  <w:rFonts w:ascii="Arial Narrow" w:hAnsi="Arial Narrow"/>
                  <w:sz w:val="24"/>
                </w:rPr>
                <w:t xml:space="preserve"> et </w:t>
              </w:r>
            </w:ins>
            <w:ins w:id="34" w:author="Utilisateur Windows" w:date="2019-02-18T15:29:00Z">
              <w:r w:rsidR="004B2005">
                <w:rPr>
                  <w:rFonts w:ascii="Arial Narrow" w:hAnsi="Arial Narrow"/>
                  <w:sz w:val="24"/>
                </w:rPr>
                <w:t>compréhension</w:t>
              </w:r>
            </w:ins>
            <w:ins w:id="35" w:author="Utilisateur Windows" w:date="2019-02-18T15:28:00Z">
              <w:r w:rsidR="00456713">
                <w:rPr>
                  <w:rFonts w:ascii="Arial Narrow" w:hAnsi="Arial Narrow"/>
                  <w:sz w:val="24"/>
                </w:rPr>
                <w:t>)</w:t>
              </w:r>
            </w:ins>
          </w:p>
          <w:p w14:paraId="3FC82A39" w14:textId="264549C4" w:rsidR="00305215" w:rsidRPr="00E2280A" w:rsidRDefault="00305215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09" w:type="pct"/>
            <w:tcBorders>
              <w:top w:val="single" w:sz="4" w:space="0" w:color="808080" w:themeColor="background1" w:themeShade="80"/>
            </w:tcBorders>
          </w:tcPr>
          <w:p w14:paraId="7D08B0BC" w14:textId="77777777" w:rsidR="00481AC7" w:rsidRPr="00CE1783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D848BA" w:rsidRPr="00CE1783" w14:paraId="34C6E00A" w14:textId="77777777" w:rsidTr="00794484">
        <w:tc>
          <w:tcPr>
            <w:tcW w:w="141" w:type="pct"/>
          </w:tcPr>
          <w:p w14:paraId="7870EE13" w14:textId="77777777" w:rsidR="00D848BA" w:rsidRPr="00CE1783" w:rsidRDefault="00D848BA" w:rsidP="008F0F00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50" w:type="pct"/>
            <w:shd w:val="pct10" w:color="auto" w:fill="auto"/>
          </w:tcPr>
          <w:p w14:paraId="2C9F84DE" w14:textId="4D35A779" w:rsidR="00D848BA" w:rsidRDefault="00E85678" w:rsidP="008F0F00">
            <w:pPr>
              <w:tabs>
                <w:tab w:val="right" w:pos="10065"/>
              </w:tabs>
              <w:spacing w:before="60"/>
              <w:rPr>
                <w:ins w:id="36" w:author="Utilisateur Windows" w:date="2019-02-18T08:12:00Z"/>
                <w:rFonts w:ascii="Arial Narrow" w:hAnsi="Arial Narrow"/>
                <w:sz w:val="24"/>
              </w:rPr>
            </w:pPr>
            <w:ins w:id="37" w:author="Utilisateur Windows" w:date="2019-02-18T08:04:00Z">
              <w:r w:rsidRPr="00E2280A">
                <w:rPr>
                  <w:rFonts w:ascii="Arial Narrow" w:hAnsi="Arial Narrow"/>
                  <w:sz w:val="24"/>
                </w:rPr>
                <w:t xml:space="preserve">Tester </w:t>
              </w:r>
            </w:ins>
            <w:ins w:id="38" w:author="Utilisateur Windows" w:date="2019-02-18T15:29:00Z">
              <w:r w:rsidR="004B2005">
                <w:rPr>
                  <w:rFonts w:ascii="Arial Narrow" w:hAnsi="Arial Narrow"/>
                  <w:sz w:val="24"/>
                </w:rPr>
                <w:t xml:space="preserve">le </w:t>
              </w:r>
            </w:ins>
            <w:ins w:id="39" w:author="Utilisateur Windows" w:date="2019-02-18T08:05:00Z">
              <w:r w:rsidR="004B2005">
                <w:rPr>
                  <w:rFonts w:ascii="Arial Narrow" w:hAnsi="Arial Narrow"/>
                  <w:sz w:val="24"/>
                </w:rPr>
                <w:t>double saut</w:t>
              </w:r>
            </w:ins>
            <w:ins w:id="40" w:author="Utilisateur Windows" w:date="2019-02-18T08:04:00Z">
              <w:r w:rsidRPr="00E2280A">
                <w:rPr>
                  <w:rFonts w:ascii="Arial Narrow" w:hAnsi="Arial Narrow"/>
                  <w:sz w:val="24"/>
                </w:rPr>
                <w:t>.</w:t>
              </w:r>
            </w:ins>
            <w:ins w:id="41" w:author="Utilisateur Windows" w:date="2019-02-18T15:29:00Z">
              <w:r w:rsidR="004B2005">
                <w:rPr>
                  <w:rFonts w:ascii="Arial Narrow" w:hAnsi="Arial Narrow"/>
                  <w:sz w:val="24"/>
                </w:rPr>
                <w:t xml:space="preserve"> (</w:t>
              </w:r>
            </w:ins>
            <w:ins w:id="42" w:author="Utilisateur Windows" w:date="2019-02-18T15:33:00Z">
              <w:r w:rsidR="00C94E73">
                <w:rPr>
                  <w:rFonts w:ascii="Arial Narrow" w:hAnsi="Arial Narrow"/>
                  <w:sz w:val="24"/>
                </w:rPr>
                <w:t>Intuitivité</w:t>
              </w:r>
            </w:ins>
            <w:ins w:id="43" w:author="Utilisateur Windows" w:date="2019-02-18T15:29:00Z">
              <w:r w:rsidR="004B2005">
                <w:rPr>
                  <w:rFonts w:ascii="Arial Narrow" w:hAnsi="Arial Narrow"/>
                  <w:sz w:val="24"/>
                </w:rPr>
                <w:t xml:space="preserve"> et compréhension)</w:t>
              </w:r>
            </w:ins>
          </w:p>
          <w:p w14:paraId="1F6A37A8" w14:textId="34E41251" w:rsidR="00305215" w:rsidRPr="00A83F34" w:rsidRDefault="00305215" w:rsidP="008F0F00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09" w:type="pct"/>
          </w:tcPr>
          <w:p w14:paraId="48E5D91C" w14:textId="77777777" w:rsidR="00D848BA" w:rsidRPr="00CE1783" w:rsidRDefault="00D848BA" w:rsidP="008F0F00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481AC7" w:rsidRPr="00CE1783" w14:paraId="4EEF476D" w14:textId="77777777" w:rsidTr="00794484">
        <w:tc>
          <w:tcPr>
            <w:tcW w:w="141" w:type="pct"/>
          </w:tcPr>
          <w:p w14:paraId="4C8DA371" w14:textId="77777777" w:rsidR="00481AC7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50" w:type="pct"/>
            <w:shd w:val="pct10" w:color="auto" w:fill="auto"/>
          </w:tcPr>
          <w:p w14:paraId="3A52178C" w14:textId="53AB937C" w:rsidR="00481AC7" w:rsidRDefault="00E85678" w:rsidP="00D848BA">
            <w:pPr>
              <w:tabs>
                <w:tab w:val="right" w:pos="10065"/>
              </w:tabs>
              <w:spacing w:before="60"/>
              <w:rPr>
                <w:ins w:id="44" w:author="Utilisateur Windows" w:date="2019-02-18T08:12:00Z"/>
                <w:rFonts w:ascii="Arial Narrow" w:hAnsi="Arial Narrow"/>
                <w:sz w:val="24"/>
              </w:rPr>
            </w:pPr>
            <w:ins w:id="45" w:author="Utilisateur Windows" w:date="2019-02-18T08:04:00Z">
              <w:r w:rsidRPr="00E2280A">
                <w:rPr>
                  <w:rFonts w:ascii="Arial Narrow" w:hAnsi="Arial Narrow"/>
                  <w:sz w:val="24"/>
                </w:rPr>
                <w:t>Tester</w:t>
              </w:r>
            </w:ins>
            <w:ins w:id="46" w:author="Utilisateur Windows" w:date="2019-02-18T08:05:00Z">
              <w:r w:rsidRPr="00E2280A">
                <w:rPr>
                  <w:rFonts w:ascii="Arial Narrow" w:hAnsi="Arial Narrow"/>
                  <w:sz w:val="24"/>
                </w:rPr>
                <w:t xml:space="preserve"> </w:t>
              </w:r>
            </w:ins>
            <w:ins w:id="47" w:author="Utilisateur Windows" w:date="2019-02-18T15:32:00Z">
              <w:r w:rsidR="0069473B">
                <w:rPr>
                  <w:rFonts w:ascii="Arial Narrow" w:hAnsi="Arial Narrow"/>
                  <w:sz w:val="24"/>
                </w:rPr>
                <w:t>d’</w:t>
              </w:r>
            </w:ins>
            <w:ins w:id="48" w:author="Utilisateur Windows" w:date="2019-02-18T15:28:00Z">
              <w:r w:rsidR="00456713">
                <w:rPr>
                  <w:rFonts w:ascii="Arial Narrow" w:hAnsi="Arial Narrow"/>
                  <w:sz w:val="24"/>
                </w:rPr>
                <w:t>attaquer un ennemi avec l’énergie des bottes.</w:t>
              </w:r>
            </w:ins>
          </w:p>
          <w:p w14:paraId="70C40EA6" w14:textId="5422137A" w:rsidR="00305215" w:rsidRPr="00E2280A" w:rsidRDefault="00305215" w:rsidP="00D848BA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09" w:type="pct"/>
          </w:tcPr>
          <w:p w14:paraId="2C72E606" w14:textId="77777777" w:rsidR="00481AC7" w:rsidRPr="00CE1783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481AC7" w:rsidRPr="00CE1783" w14:paraId="4DECFB4F" w14:textId="77777777" w:rsidTr="00794484">
        <w:tc>
          <w:tcPr>
            <w:tcW w:w="141" w:type="pct"/>
          </w:tcPr>
          <w:p w14:paraId="4C93F2DE" w14:textId="77777777" w:rsidR="00481AC7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50" w:type="pct"/>
            <w:shd w:val="pct10" w:color="auto" w:fill="auto"/>
          </w:tcPr>
          <w:p w14:paraId="6FAFF78D" w14:textId="2F71CA51" w:rsidR="00481AC7" w:rsidRDefault="00C94E73" w:rsidP="00D848BA">
            <w:pPr>
              <w:tabs>
                <w:tab w:val="right" w:pos="10065"/>
              </w:tabs>
              <w:spacing w:before="60"/>
              <w:rPr>
                <w:ins w:id="49" w:author="Utilisateur Windows" w:date="2019-02-18T08:12:00Z"/>
                <w:rFonts w:ascii="Arial Narrow" w:hAnsi="Arial Narrow"/>
                <w:sz w:val="24"/>
              </w:rPr>
            </w:pPr>
            <w:ins w:id="50" w:author="Utilisateur Windows" w:date="2019-02-18T15:32:00Z">
              <w:r w:rsidRPr="00E2280A">
                <w:rPr>
                  <w:rFonts w:ascii="Arial Narrow" w:hAnsi="Arial Narrow"/>
                  <w:sz w:val="24"/>
                </w:rPr>
                <w:t>Tester de récolter de l’intelligence.</w:t>
              </w:r>
              <w:r>
                <w:rPr>
                  <w:rFonts w:ascii="Arial Narrow" w:hAnsi="Arial Narrow"/>
                  <w:sz w:val="24"/>
                </w:rPr>
                <w:t xml:space="preserve"> (Score)</w:t>
              </w:r>
            </w:ins>
          </w:p>
          <w:p w14:paraId="62D9196B" w14:textId="436AB509" w:rsidR="00305215" w:rsidRPr="00E2280A" w:rsidRDefault="00305215" w:rsidP="00D848BA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09" w:type="pct"/>
          </w:tcPr>
          <w:p w14:paraId="3DB117DB" w14:textId="77777777" w:rsidR="00481AC7" w:rsidRPr="00CE1783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794484" w:rsidRPr="00CE1783" w14:paraId="572D0F5C" w14:textId="77777777" w:rsidTr="00794484">
        <w:tc>
          <w:tcPr>
            <w:tcW w:w="141" w:type="pct"/>
          </w:tcPr>
          <w:p w14:paraId="1771DBDF" w14:textId="77777777" w:rsidR="00794484" w:rsidRDefault="00794484" w:rsidP="00794484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50" w:type="pct"/>
            <w:shd w:val="pct10" w:color="auto" w:fill="auto"/>
          </w:tcPr>
          <w:p w14:paraId="18C0C5D9" w14:textId="3AFE6E28" w:rsidR="00C94E73" w:rsidRDefault="00C94E73" w:rsidP="004C4B6B">
            <w:pPr>
              <w:tabs>
                <w:tab w:val="right" w:pos="10065"/>
              </w:tabs>
              <w:spacing w:before="60"/>
              <w:rPr>
                <w:ins w:id="51" w:author="Utilisateur Windows" w:date="2019-02-18T15:32:00Z"/>
                <w:rFonts w:ascii="Arial Narrow" w:hAnsi="Arial Narrow"/>
                <w:sz w:val="24"/>
              </w:rPr>
            </w:pPr>
            <w:ins w:id="52" w:author="Utilisateur Windows" w:date="2019-02-18T15:32:00Z">
              <w:r>
                <w:rPr>
                  <w:rFonts w:ascii="Arial Narrow" w:hAnsi="Arial Narrow"/>
                  <w:sz w:val="24"/>
                </w:rPr>
                <w:t>Compréhension du score</w:t>
              </w:r>
            </w:ins>
            <w:ins w:id="53" w:author="Utilisateur Windows" w:date="2019-02-18T15:40:00Z">
              <w:r w:rsidR="0024390D">
                <w:rPr>
                  <w:rFonts w:ascii="Arial Narrow" w:hAnsi="Arial Narrow"/>
                  <w:sz w:val="24"/>
                </w:rPr>
                <w:t xml:space="preserve"> par le joueur</w:t>
              </w:r>
            </w:ins>
            <w:ins w:id="54" w:author="Utilisateur Windows" w:date="2019-02-18T15:32:00Z">
              <w:r>
                <w:rPr>
                  <w:rFonts w:ascii="Arial Narrow" w:hAnsi="Arial Narrow"/>
                  <w:sz w:val="24"/>
                </w:rPr>
                <w:t>.</w:t>
              </w:r>
            </w:ins>
          </w:p>
          <w:p w14:paraId="060CA925" w14:textId="7D008A26" w:rsidR="00C94E73" w:rsidRPr="00E2280A" w:rsidRDefault="00C94E73" w:rsidP="004C4B6B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09" w:type="pct"/>
          </w:tcPr>
          <w:p w14:paraId="2EC1AD96" w14:textId="77777777" w:rsidR="00794484" w:rsidRPr="00CE1783" w:rsidRDefault="00794484" w:rsidP="00794484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625E8E" w:rsidRPr="00CE1783" w14:paraId="6B45E05D" w14:textId="77777777" w:rsidTr="00794484">
        <w:tc>
          <w:tcPr>
            <w:tcW w:w="141" w:type="pct"/>
          </w:tcPr>
          <w:p w14:paraId="76B31B47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50" w:type="pct"/>
            <w:shd w:val="pct10" w:color="auto" w:fill="auto"/>
          </w:tcPr>
          <w:p w14:paraId="153FB1B0" w14:textId="79618DCA" w:rsidR="00625E8E" w:rsidRDefault="00C94E73" w:rsidP="00C20C09">
            <w:pPr>
              <w:tabs>
                <w:tab w:val="right" w:pos="10065"/>
              </w:tabs>
              <w:spacing w:before="60"/>
              <w:rPr>
                <w:ins w:id="55" w:author="Utilisateur Windows" w:date="2019-02-18T08:12:00Z"/>
                <w:rFonts w:ascii="Arial Narrow" w:hAnsi="Arial Narrow"/>
                <w:sz w:val="24"/>
              </w:rPr>
            </w:pPr>
            <w:ins w:id="56" w:author="Utilisateur Windows" w:date="2019-02-18T15:33:00Z">
              <w:r>
                <w:rPr>
                  <w:rFonts w:ascii="Arial Narrow" w:hAnsi="Arial Narrow"/>
                  <w:sz w:val="24"/>
                </w:rPr>
                <w:t>Compréhension des divers dangers</w:t>
              </w:r>
            </w:ins>
            <w:ins w:id="57" w:author="Utilisateur Windows" w:date="2019-02-18T15:40:00Z">
              <w:r w:rsidR="0024390D">
                <w:rPr>
                  <w:rFonts w:ascii="Arial Narrow" w:hAnsi="Arial Narrow"/>
                  <w:sz w:val="24"/>
                </w:rPr>
                <w:t xml:space="preserve"> par le joueur</w:t>
              </w:r>
            </w:ins>
            <w:ins w:id="58" w:author="Utilisateur Windows" w:date="2019-02-18T15:34:00Z">
              <w:r>
                <w:rPr>
                  <w:rFonts w:ascii="Arial Narrow" w:hAnsi="Arial Narrow"/>
                  <w:sz w:val="24"/>
                </w:rPr>
                <w:t>.</w:t>
              </w:r>
            </w:ins>
          </w:p>
          <w:p w14:paraId="502A7159" w14:textId="3432A062" w:rsidR="00305215" w:rsidRPr="00E2280A" w:rsidRDefault="00305215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09" w:type="pct"/>
          </w:tcPr>
          <w:p w14:paraId="074B353C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625E8E" w:rsidRPr="00CE1783" w14:paraId="12C97C6C" w14:textId="77777777" w:rsidTr="00794484">
        <w:tc>
          <w:tcPr>
            <w:tcW w:w="141" w:type="pct"/>
          </w:tcPr>
          <w:p w14:paraId="72BD3802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50" w:type="pct"/>
            <w:shd w:val="pct10" w:color="auto" w:fill="auto"/>
          </w:tcPr>
          <w:p w14:paraId="35D15CAC" w14:textId="54CE8F3E" w:rsidR="00305215" w:rsidRDefault="00C94E73" w:rsidP="00C94E73">
            <w:pPr>
              <w:tabs>
                <w:tab w:val="right" w:pos="10065"/>
              </w:tabs>
              <w:spacing w:before="60"/>
              <w:rPr>
                <w:ins w:id="59" w:author="Utilisateur Windows" w:date="2019-02-18T15:33:00Z"/>
                <w:rFonts w:ascii="Arial Narrow" w:hAnsi="Arial Narrow"/>
                <w:sz w:val="24"/>
              </w:rPr>
            </w:pPr>
            <w:ins w:id="60" w:author="Utilisateur Windows" w:date="2019-02-18T15:33:00Z">
              <w:r>
                <w:rPr>
                  <w:rFonts w:ascii="Arial Narrow" w:hAnsi="Arial Narrow"/>
                  <w:sz w:val="24"/>
                </w:rPr>
                <w:t>Compréhension des sons</w:t>
              </w:r>
            </w:ins>
            <w:ins w:id="61" w:author="Utilisateur Windows" w:date="2019-02-18T15:40:00Z">
              <w:r w:rsidR="0024390D">
                <w:rPr>
                  <w:rFonts w:ascii="Arial Narrow" w:hAnsi="Arial Narrow"/>
                  <w:sz w:val="24"/>
                </w:rPr>
                <w:t xml:space="preserve"> par le joueur</w:t>
              </w:r>
            </w:ins>
            <w:ins w:id="62" w:author="Utilisateur Windows" w:date="2019-02-18T15:33:00Z">
              <w:r>
                <w:rPr>
                  <w:rFonts w:ascii="Arial Narrow" w:hAnsi="Arial Narrow"/>
                  <w:sz w:val="24"/>
                </w:rPr>
                <w:t>.</w:t>
              </w:r>
            </w:ins>
          </w:p>
          <w:p w14:paraId="601A980A" w14:textId="7673069B" w:rsidR="00C94E73" w:rsidRPr="00E2280A" w:rsidRDefault="00C94E73" w:rsidP="00C94E7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09" w:type="pct"/>
          </w:tcPr>
          <w:p w14:paraId="7747A673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625E8E" w:rsidRPr="00CE1783" w14:paraId="29224C3C" w14:textId="77777777" w:rsidTr="00794484">
        <w:tc>
          <w:tcPr>
            <w:tcW w:w="141" w:type="pct"/>
          </w:tcPr>
          <w:p w14:paraId="56B6EB6A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50" w:type="pct"/>
            <w:shd w:val="pct10" w:color="auto" w:fill="auto"/>
          </w:tcPr>
          <w:p w14:paraId="1D0CD353" w14:textId="408B0BB5" w:rsidR="00305215" w:rsidRDefault="00C94E73" w:rsidP="00C94E73">
            <w:pPr>
              <w:tabs>
                <w:tab w:val="right" w:pos="10065"/>
              </w:tabs>
              <w:spacing w:before="60"/>
              <w:rPr>
                <w:ins w:id="63" w:author="Utilisateur Windows" w:date="2019-02-18T15:33:00Z"/>
                <w:rFonts w:ascii="Arial Narrow" w:hAnsi="Arial Narrow"/>
                <w:sz w:val="24"/>
              </w:rPr>
            </w:pPr>
            <w:ins w:id="64" w:author="Utilisateur Windows" w:date="2019-02-18T15:34:00Z">
              <w:r>
                <w:rPr>
                  <w:rFonts w:ascii="Arial Narrow" w:hAnsi="Arial Narrow"/>
                  <w:sz w:val="24"/>
                </w:rPr>
                <w:t>Compréhension de la limite de temps</w:t>
              </w:r>
            </w:ins>
            <w:ins w:id="65" w:author="Utilisateur Windows" w:date="2019-02-18T15:40:00Z">
              <w:r w:rsidR="0024390D">
                <w:rPr>
                  <w:rFonts w:ascii="Arial Narrow" w:hAnsi="Arial Narrow"/>
                  <w:sz w:val="24"/>
                </w:rPr>
                <w:t xml:space="preserve"> par le joueur</w:t>
              </w:r>
            </w:ins>
            <w:ins w:id="66" w:author="Utilisateur Windows" w:date="2019-02-18T15:34:00Z">
              <w:r>
                <w:rPr>
                  <w:rFonts w:ascii="Arial Narrow" w:hAnsi="Arial Narrow"/>
                  <w:sz w:val="24"/>
                </w:rPr>
                <w:t>.</w:t>
              </w:r>
            </w:ins>
          </w:p>
          <w:p w14:paraId="4272137B" w14:textId="75356912" w:rsidR="00C94E73" w:rsidRPr="00E2280A" w:rsidRDefault="00C94E73" w:rsidP="00C94E7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09" w:type="pct"/>
          </w:tcPr>
          <w:p w14:paraId="2D622496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625E8E" w:rsidRPr="00CE1783" w14:paraId="04EA33B9" w14:textId="77777777" w:rsidTr="00794484">
        <w:tc>
          <w:tcPr>
            <w:tcW w:w="141" w:type="pct"/>
          </w:tcPr>
          <w:p w14:paraId="23D3670D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50" w:type="pct"/>
            <w:shd w:val="pct10" w:color="auto" w:fill="auto"/>
          </w:tcPr>
          <w:p w14:paraId="3B4443A2" w14:textId="679DDAB1" w:rsidR="00625E8E" w:rsidRDefault="008365A8" w:rsidP="00C20C09">
            <w:pPr>
              <w:tabs>
                <w:tab w:val="right" w:pos="10065"/>
              </w:tabs>
              <w:spacing w:before="60"/>
              <w:rPr>
                <w:ins w:id="67" w:author="Utilisateur Windows" w:date="2019-02-18T08:13:00Z"/>
                <w:rFonts w:ascii="Arial Narrow" w:hAnsi="Arial Narrow"/>
                <w:sz w:val="24"/>
              </w:rPr>
            </w:pPr>
            <w:ins w:id="68" w:author="Utilisateur Windows" w:date="2019-02-18T15:34:00Z">
              <w:r w:rsidRPr="00E2280A">
                <w:rPr>
                  <w:rFonts w:ascii="Arial Narrow" w:hAnsi="Arial Narrow"/>
                  <w:sz w:val="24"/>
                </w:rPr>
                <w:t>Tester de changer de direction dans les airs.</w:t>
              </w:r>
            </w:ins>
          </w:p>
          <w:p w14:paraId="00251B9E" w14:textId="389806A9" w:rsidR="00305215" w:rsidRPr="00E2280A" w:rsidRDefault="00305215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09" w:type="pct"/>
          </w:tcPr>
          <w:p w14:paraId="2AA13139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625E8E" w:rsidRPr="00CE1783" w14:paraId="2E6AA2A1" w14:textId="77777777" w:rsidTr="00794484">
        <w:tc>
          <w:tcPr>
            <w:tcW w:w="141" w:type="pct"/>
          </w:tcPr>
          <w:p w14:paraId="27CF042B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50" w:type="pct"/>
            <w:shd w:val="pct10" w:color="auto" w:fill="auto"/>
          </w:tcPr>
          <w:p w14:paraId="1F494A34" w14:textId="1962C8A2" w:rsidR="00305215" w:rsidRDefault="0024390D" w:rsidP="00C94E73">
            <w:pPr>
              <w:tabs>
                <w:tab w:val="right" w:pos="10065"/>
              </w:tabs>
              <w:spacing w:before="60"/>
              <w:rPr>
                <w:ins w:id="69" w:author="Utilisateur Windows" w:date="2019-02-18T15:33:00Z"/>
                <w:rFonts w:ascii="Arial Narrow" w:hAnsi="Arial Narrow"/>
                <w:sz w:val="24"/>
              </w:rPr>
            </w:pPr>
            <w:ins w:id="70" w:author="Utilisateur Windows" w:date="2019-02-18T15:34:00Z">
              <w:r>
                <w:rPr>
                  <w:rFonts w:ascii="Arial Narrow" w:hAnsi="Arial Narrow"/>
                  <w:sz w:val="24"/>
                </w:rPr>
                <w:t>Tester la variation de vitesse des mouvements.</w:t>
              </w:r>
            </w:ins>
          </w:p>
          <w:p w14:paraId="4BDFB5CB" w14:textId="3D1ECBD4" w:rsidR="0024390D" w:rsidRPr="00E2280A" w:rsidRDefault="0024390D" w:rsidP="00C94E7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09" w:type="pct"/>
          </w:tcPr>
          <w:p w14:paraId="604E1438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625E8E" w:rsidRPr="00CE1783" w14:paraId="5B15C6EB" w14:textId="77777777" w:rsidTr="00794484">
        <w:tc>
          <w:tcPr>
            <w:tcW w:w="141" w:type="pct"/>
          </w:tcPr>
          <w:p w14:paraId="4BEDBEBF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50" w:type="pct"/>
            <w:shd w:val="pct10" w:color="auto" w:fill="auto"/>
          </w:tcPr>
          <w:p w14:paraId="0AA3407A" w14:textId="4265AD5B" w:rsidR="00305215" w:rsidRDefault="0024390D" w:rsidP="00C94E73">
            <w:pPr>
              <w:tabs>
                <w:tab w:val="right" w:pos="10065"/>
              </w:tabs>
              <w:spacing w:before="60"/>
              <w:rPr>
                <w:ins w:id="71" w:author="Utilisateur Windows" w:date="2019-02-18T15:37:00Z"/>
                <w:rFonts w:ascii="Arial Narrow" w:hAnsi="Arial Narrow"/>
                <w:sz w:val="24"/>
              </w:rPr>
            </w:pPr>
            <w:ins w:id="72" w:author="Utilisateur Windows" w:date="2019-02-18T15:39:00Z">
              <w:r>
                <w:rPr>
                  <w:rFonts w:ascii="Arial Narrow" w:hAnsi="Arial Narrow"/>
                  <w:sz w:val="24"/>
                </w:rPr>
                <w:t xml:space="preserve">Est-ce que le joueur </w:t>
              </w:r>
            </w:ins>
            <w:ins w:id="73" w:author="Utilisateur Windows" w:date="2019-02-18T15:44:00Z">
              <w:r w:rsidR="00883464">
                <w:rPr>
                  <w:rFonts w:ascii="Arial Narrow" w:hAnsi="Arial Narrow"/>
                  <w:sz w:val="24"/>
                </w:rPr>
                <w:t>a</w:t>
              </w:r>
            </w:ins>
            <w:ins w:id="74" w:author="Utilisateur Windows" w:date="2019-02-18T15:39:00Z">
              <w:r>
                <w:rPr>
                  <w:rFonts w:ascii="Arial Narrow" w:hAnsi="Arial Narrow"/>
                  <w:sz w:val="24"/>
                </w:rPr>
                <w:t xml:space="preserve"> envie de rejouer ? </w:t>
              </w:r>
            </w:ins>
            <w:ins w:id="75" w:author="Utilisateur Windows" w:date="2019-02-18T15:40:00Z">
              <w:r>
                <w:rPr>
                  <w:rFonts w:ascii="Arial Narrow" w:hAnsi="Arial Narrow"/>
                  <w:sz w:val="24"/>
                </w:rPr>
                <w:t>(Rejouabilité)</w:t>
              </w:r>
            </w:ins>
          </w:p>
          <w:p w14:paraId="7ABB916E" w14:textId="3157A6B5" w:rsidR="0024390D" w:rsidRPr="00E2280A" w:rsidRDefault="0024390D" w:rsidP="00C94E7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09" w:type="pct"/>
          </w:tcPr>
          <w:p w14:paraId="08C72652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625E8E" w:rsidRPr="00CE1783" w14:paraId="2BF9B1C2" w14:textId="77777777" w:rsidTr="00794484">
        <w:tc>
          <w:tcPr>
            <w:tcW w:w="141" w:type="pct"/>
          </w:tcPr>
          <w:p w14:paraId="6D7D08E0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50" w:type="pct"/>
            <w:shd w:val="pct10" w:color="auto" w:fill="auto"/>
          </w:tcPr>
          <w:p w14:paraId="0B25E97A" w14:textId="77777777" w:rsidR="00305215" w:rsidRDefault="0024390D" w:rsidP="00C94E73">
            <w:pPr>
              <w:tabs>
                <w:tab w:val="right" w:pos="10065"/>
              </w:tabs>
              <w:spacing w:before="60"/>
              <w:rPr>
                <w:ins w:id="76" w:author="Utilisateur Windows" w:date="2019-02-18T15:38:00Z"/>
                <w:rFonts w:ascii="Arial Narrow" w:hAnsi="Arial Narrow"/>
                <w:sz w:val="24"/>
              </w:rPr>
            </w:pPr>
            <w:ins w:id="77" w:author="Utilisateur Windows" w:date="2019-02-18T15:38:00Z">
              <w:r>
                <w:rPr>
                  <w:rFonts w:ascii="Arial Narrow" w:hAnsi="Arial Narrow"/>
                  <w:sz w:val="24"/>
                </w:rPr>
                <w:t>Est-ce que le style visuel est approprié ?</w:t>
              </w:r>
            </w:ins>
          </w:p>
          <w:p w14:paraId="70CA5B9A" w14:textId="445EFD3D" w:rsidR="0024390D" w:rsidRPr="00E2280A" w:rsidRDefault="0024390D" w:rsidP="00C94E7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09" w:type="pct"/>
          </w:tcPr>
          <w:p w14:paraId="1E29283F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625E8E" w:rsidRPr="00CE1783" w14:paraId="4AE00431" w14:textId="77777777" w:rsidTr="00794484">
        <w:tc>
          <w:tcPr>
            <w:tcW w:w="141" w:type="pct"/>
          </w:tcPr>
          <w:p w14:paraId="25253426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50" w:type="pct"/>
            <w:shd w:val="pct10" w:color="auto" w:fill="auto"/>
          </w:tcPr>
          <w:p w14:paraId="7C1C759F" w14:textId="696A02C9" w:rsidR="00305215" w:rsidRDefault="0024390D" w:rsidP="0024390D">
            <w:pPr>
              <w:tabs>
                <w:tab w:val="right" w:pos="10065"/>
              </w:tabs>
              <w:spacing w:before="60"/>
              <w:rPr>
                <w:ins w:id="78" w:author="Utilisateur Windows" w:date="2019-02-18T15:41:00Z"/>
                <w:rFonts w:ascii="Arial Narrow" w:hAnsi="Arial Narrow"/>
                <w:sz w:val="24"/>
              </w:rPr>
            </w:pPr>
            <w:ins w:id="79" w:author="Utilisateur Windows" w:date="2019-02-18T15:39:00Z">
              <w:r>
                <w:rPr>
                  <w:rFonts w:ascii="Arial Narrow" w:hAnsi="Arial Narrow"/>
                  <w:sz w:val="24"/>
                </w:rPr>
                <w:t>Est-ce que le jeu est fluide ? (</w:t>
              </w:r>
            </w:ins>
            <w:ins w:id="80" w:author="Utilisateur Windows" w:date="2019-02-18T15:41:00Z">
              <w:r>
                <w:rPr>
                  <w:rFonts w:ascii="Arial Narrow" w:hAnsi="Arial Narrow"/>
                  <w:sz w:val="24"/>
                </w:rPr>
                <w:t>Performance</w:t>
              </w:r>
            </w:ins>
            <w:ins w:id="81" w:author="Utilisateur Windows" w:date="2019-02-18T15:39:00Z">
              <w:r>
                <w:rPr>
                  <w:rFonts w:ascii="Arial Narrow" w:hAnsi="Arial Narrow"/>
                  <w:sz w:val="24"/>
                </w:rPr>
                <w:t>, jouabilité, etc.).</w:t>
              </w:r>
            </w:ins>
          </w:p>
          <w:p w14:paraId="1F4E5306" w14:textId="3D4E338D" w:rsidR="0024390D" w:rsidRPr="00E2280A" w:rsidRDefault="0024390D" w:rsidP="0024390D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09" w:type="pct"/>
          </w:tcPr>
          <w:p w14:paraId="1AD3D005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481AC7" w:rsidRPr="00CE1783" w14:paraId="48F4445B" w14:textId="77777777" w:rsidTr="00794484">
        <w:tc>
          <w:tcPr>
            <w:tcW w:w="141" w:type="pct"/>
          </w:tcPr>
          <w:p w14:paraId="0F0DA45F" w14:textId="77777777" w:rsidR="00481AC7" w:rsidRPr="00CE1783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50" w:type="pct"/>
            <w:shd w:val="pct10" w:color="auto" w:fill="auto"/>
          </w:tcPr>
          <w:p w14:paraId="471DEEBA" w14:textId="0A6D003C" w:rsidR="00305215" w:rsidRDefault="0024390D" w:rsidP="0024390D">
            <w:pPr>
              <w:tabs>
                <w:tab w:val="right" w:pos="10065"/>
              </w:tabs>
              <w:spacing w:before="60"/>
              <w:rPr>
                <w:ins w:id="82" w:author="Utilisateur Windows" w:date="2019-02-18T15:41:00Z"/>
                <w:rFonts w:ascii="Arial Narrow" w:hAnsi="Arial Narrow"/>
                <w:sz w:val="24"/>
              </w:rPr>
            </w:pPr>
            <w:ins w:id="83" w:author="Utilisateur Windows" w:date="2019-02-18T15:41:00Z">
              <w:r>
                <w:rPr>
                  <w:rFonts w:ascii="Arial Narrow" w:hAnsi="Arial Narrow"/>
                  <w:sz w:val="24"/>
                </w:rPr>
                <w:t>Essayer de se rendre le plus loin possible (Difficulté)</w:t>
              </w:r>
            </w:ins>
          </w:p>
          <w:p w14:paraId="19677874" w14:textId="736A1113" w:rsidR="0024390D" w:rsidRPr="00E2280A" w:rsidRDefault="0024390D" w:rsidP="0024390D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09" w:type="pct"/>
          </w:tcPr>
          <w:p w14:paraId="3184A680" w14:textId="77777777" w:rsidR="00481AC7" w:rsidRPr="00CE1783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481AC7" w:rsidRPr="00CE1783" w14:paraId="6621E42A" w14:textId="77777777" w:rsidTr="00794484">
        <w:tc>
          <w:tcPr>
            <w:tcW w:w="141" w:type="pct"/>
          </w:tcPr>
          <w:p w14:paraId="5DEF3850" w14:textId="77777777" w:rsidR="00481AC7" w:rsidRPr="00CE1783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50" w:type="pct"/>
            <w:shd w:val="pct10" w:color="auto" w:fill="auto"/>
          </w:tcPr>
          <w:p w14:paraId="530B57BE" w14:textId="191EAB4E" w:rsidR="00305215" w:rsidRDefault="0024390D" w:rsidP="008365A8">
            <w:pPr>
              <w:tabs>
                <w:tab w:val="right" w:pos="10065"/>
              </w:tabs>
              <w:spacing w:before="60"/>
              <w:rPr>
                <w:ins w:id="84" w:author="Utilisateur Windows" w:date="2019-02-18T15:41:00Z"/>
                <w:rFonts w:ascii="Arial Narrow" w:hAnsi="Arial Narrow"/>
                <w:sz w:val="24"/>
              </w:rPr>
            </w:pPr>
            <w:ins w:id="85" w:author="Utilisateur Windows" w:date="2019-02-18T15:41:00Z">
              <w:r>
                <w:rPr>
                  <w:rFonts w:ascii="Arial Narrow" w:hAnsi="Arial Narrow"/>
                  <w:sz w:val="24"/>
                </w:rPr>
                <w:t>Est-ce que le jeu est répétitif ?</w:t>
              </w:r>
            </w:ins>
          </w:p>
          <w:p w14:paraId="3D504C6C" w14:textId="6020528A" w:rsidR="0024390D" w:rsidRPr="00E2280A" w:rsidRDefault="0024390D" w:rsidP="008365A8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09" w:type="pct"/>
          </w:tcPr>
          <w:p w14:paraId="4C90B2A3" w14:textId="77777777" w:rsidR="00481AC7" w:rsidRPr="00CE1783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481AC7" w:rsidRPr="00CE1783" w14:paraId="2EB609A9" w14:textId="77777777" w:rsidTr="00794484">
        <w:tc>
          <w:tcPr>
            <w:tcW w:w="141" w:type="pct"/>
          </w:tcPr>
          <w:p w14:paraId="3D3B0E01" w14:textId="77777777" w:rsidR="00481AC7" w:rsidRPr="00CE1783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50" w:type="pct"/>
            <w:shd w:val="pct10" w:color="auto" w:fill="auto"/>
          </w:tcPr>
          <w:p w14:paraId="0311CAA4" w14:textId="78FD70F6" w:rsidR="00305215" w:rsidRDefault="0024390D" w:rsidP="008365A8">
            <w:pPr>
              <w:tabs>
                <w:tab w:val="right" w:pos="10065"/>
              </w:tabs>
              <w:spacing w:before="60"/>
              <w:rPr>
                <w:ins w:id="86" w:author="Utilisateur Windows" w:date="2019-02-18T15:42:00Z"/>
                <w:rFonts w:ascii="Arial Narrow" w:hAnsi="Arial Narrow"/>
                <w:sz w:val="24"/>
              </w:rPr>
            </w:pPr>
            <w:ins w:id="87" w:author="Utilisateur Windows" w:date="2019-02-18T15:42:00Z">
              <w:r>
                <w:rPr>
                  <w:rFonts w:ascii="Arial Narrow" w:hAnsi="Arial Narrow"/>
                  <w:sz w:val="24"/>
                </w:rPr>
                <w:t>Est-ce le jeu à besoin d’une sorte de tutoriel ?</w:t>
              </w:r>
            </w:ins>
          </w:p>
          <w:p w14:paraId="1D9501AD" w14:textId="09B515CB" w:rsidR="0024390D" w:rsidRPr="00E2280A" w:rsidRDefault="0024390D" w:rsidP="008365A8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09" w:type="pct"/>
          </w:tcPr>
          <w:p w14:paraId="786DFDFF" w14:textId="77777777" w:rsidR="00481AC7" w:rsidRPr="00CE1783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</w:tbl>
    <w:p w14:paraId="189D7323" w14:textId="77777777" w:rsidR="00BB6973" w:rsidRPr="0024390D" w:rsidRDefault="00BB6973" w:rsidP="00BB6973">
      <w:pPr>
        <w:tabs>
          <w:tab w:val="right" w:pos="10065"/>
        </w:tabs>
        <w:spacing w:before="240" w:after="0"/>
        <w:jc w:val="right"/>
        <w:rPr>
          <w:sz w:val="20"/>
          <w:szCs w:val="20"/>
          <w:rPrChange w:id="88" w:author="Utilisateur Windows" w:date="2019-02-18T15:43:00Z">
            <w:rPr>
              <w:sz w:val="16"/>
            </w:rPr>
          </w:rPrChange>
        </w:rPr>
      </w:pPr>
      <w:r w:rsidRPr="0024390D">
        <w:rPr>
          <w:sz w:val="20"/>
          <w:szCs w:val="20"/>
          <w:rPrChange w:id="89" w:author="Utilisateur Windows" w:date="2019-02-18T15:43:00Z">
            <w:rPr>
              <w:sz w:val="16"/>
            </w:rPr>
          </w:rPrChange>
        </w:rPr>
        <w:t xml:space="preserve">Signature des testeurs : </w:t>
      </w:r>
      <w:r w:rsidRPr="0024390D">
        <w:rPr>
          <w:color w:val="7F7F7F" w:themeColor="text1" w:themeTint="80"/>
          <w:sz w:val="20"/>
          <w:szCs w:val="20"/>
          <w:rPrChange w:id="90" w:author="Utilisateur Windows" w:date="2019-02-18T15:43:00Z">
            <w:rPr>
              <w:color w:val="7F7F7F" w:themeColor="text1" w:themeTint="80"/>
              <w:sz w:val="16"/>
            </w:rPr>
          </w:rPrChange>
        </w:rPr>
        <w:t>______________________________ et ______________________________</w:t>
      </w:r>
    </w:p>
    <w:p w14:paraId="6B56B7EA" w14:textId="77777777" w:rsidR="00BB6973" w:rsidRPr="0024390D" w:rsidRDefault="00BB6973" w:rsidP="00BB6973">
      <w:pPr>
        <w:tabs>
          <w:tab w:val="right" w:pos="10065"/>
        </w:tabs>
        <w:spacing w:before="120" w:after="0"/>
        <w:jc w:val="right"/>
        <w:rPr>
          <w:sz w:val="20"/>
          <w:szCs w:val="20"/>
          <w:rPrChange w:id="91" w:author="Utilisateur Windows" w:date="2019-02-18T15:43:00Z">
            <w:rPr>
              <w:sz w:val="16"/>
            </w:rPr>
          </w:rPrChange>
        </w:rPr>
      </w:pPr>
      <w:r w:rsidRPr="0024390D">
        <w:rPr>
          <w:sz w:val="20"/>
          <w:szCs w:val="20"/>
          <w:rPrChange w:id="92" w:author="Utilisateur Windows" w:date="2019-02-18T15:43:00Z">
            <w:rPr>
              <w:sz w:val="16"/>
            </w:rPr>
          </w:rPrChange>
        </w:rPr>
        <w:t xml:space="preserve">Noms des testeurs : </w:t>
      </w:r>
      <w:r w:rsidRPr="0024390D">
        <w:rPr>
          <w:color w:val="7F7F7F" w:themeColor="text1" w:themeTint="80"/>
          <w:sz w:val="20"/>
          <w:szCs w:val="20"/>
          <w:rPrChange w:id="93" w:author="Utilisateur Windows" w:date="2019-02-18T15:43:00Z">
            <w:rPr>
              <w:color w:val="7F7F7F" w:themeColor="text1" w:themeTint="80"/>
              <w:sz w:val="16"/>
            </w:rPr>
          </w:rPrChange>
        </w:rPr>
        <w:t>______________________________ et ______________________________</w:t>
      </w:r>
    </w:p>
    <w:p w14:paraId="78DA80AB" w14:textId="77777777" w:rsidR="004546E0" w:rsidRPr="00D848BA" w:rsidRDefault="004546E0" w:rsidP="00BB6973">
      <w:pPr>
        <w:tabs>
          <w:tab w:val="right" w:pos="10065"/>
        </w:tabs>
        <w:spacing w:before="240" w:after="0"/>
        <w:jc w:val="right"/>
        <w:rPr>
          <w:sz w:val="16"/>
        </w:rPr>
      </w:pPr>
    </w:p>
    <w:sectPr w:rsidR="004546E0" w:rsidRPr="00D848BA" w:rsidSect="00481A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191" w:right="956" w:bottom="709" w:left="1134" w:header="709" w:footer="427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0891DF" w16cid:durableId="1F4640E1"/>
  <w16cid:commentId w16cid:paraId="14518CB6" w16cid:durableId="1F463739"/>
  <w16cid:commentId w16cid:paraId="178FD093" w16cid:durableId="1F4636FF"/>
  <w16cid:commentId w16cid:paraId="0341628F" w16cid:durableId="1F4637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B6C87" w14:textId="77777777" w:rsidR="00D26B71" w:rsidRDefault="00D26B71" w:rsidP="00C62872">
      <w:pPr>
        <w:spacing w:after="0" w:line="240" w:lineRule="auto"/>
      </w:pPr>
      <w:r>
        <w:separator/>
      </w:r>
    </w:p>
  </w:endnote>
  <w:endnote w:type="continuationSeparator" w:id="0">
    <w:p w14:paraId="16760976" w14:textId="77777777" w:rsidR="00D26B71" w:rsidRDefault="00D26B71" w:rsidP="00C6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BF161" w14:textId="77777777" w:rsidR="00883464" w:rsidRDefault="0088346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1E9BF" w14:textId="24879E76" w:rsidR="004546E0" w:rsidRPr="00481AC7" w:rsidRDefault="004546E0" w:rsidP="00C7308D">
    <w:pPr>
      <w:pStyle w:val="Pieddepage"/>
      <w:tabs>
        <w:tab w:val="clear" w:pos="4320"/>
        <w:tab w:val="clear" w:pos="8640"/>
        <w:tab w:val="center" w:pos="6946"/>
        <w:tab w:val="right" w:pos="13750"/>
      </w:tabs>
      <w:rPr>
        <w:rFonts w:ascii="Arial Narrow" w:hAnsi="Arial Narrow" w:cs="Arial"/>
        <w:caps/>
        <w:color w:val="808080" w:themeColor="background1" w:themeShade="80"/>
        <w:sz w:val="16"/>
        <w:szCs w:val="16"/>
      </w:rPr>
    </w:pPr>
    <w:r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t>contrôle qualité (582-gjz-04)</w:t>
    </w:r>
    <w:r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tab/>
      <w:t xml:space="preserve">Page 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begin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instrText xml:space="preserve"> PAGE </w:instrTex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separate"/>
    </w:r>
    <w:r w:rsidR="00113722">
      <w:rPr>
        <w:rStyle w:val="Numrodepage"/>
        <w:rFonts w:ascii="Arial Narrow" w:hAnsi="Arial Narrow" w:cs="Arial"/>
        <w:noProof/>
        <w:color w:val="808080" w:themeColor="background1" w:themeShade="80"/>
        <w:sz w:val="16"/>
        <w:szCs w:val="16"/>
      </w:rPr>
      <w:t>2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end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t xml:space="preserve"> / 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begin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instrText xml:space="preserve"> NUMPAGES </w:instrTex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separate"/>
    </w:r>
    <w:r w:rsidR="00113722">
      <w:rPr>
        <w:rStyle w:val="Numrodepage"/>
        <w:rFonts w:ascii="Arial Narrow" w:hAnsi="Arial Narrow" w:cs="Arial"/>
        <w:noProof/>
        <w:color w:val="808080" w:themeColor="background1" w:themeShade="80"/>
        <w:sz w:val="16"/>
        <w:szCs w:val="16"/>
      </w:rPr>
      <w:t>2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end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tab/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begin"/>
    </w:r>
    <w:r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instrText xml:space="preserve"> FILENAME  </w:instrText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separate"/>
    </w:r>
    <w:r w:rsidR="005D7700">
      <w:rPr>
        <w:rFonts w:ascii="Arial Narrow" w:hAnsi="Arial Narrow" w:cs="Arial"/>
        <w:caps/>
        <w:noProof/>
        <w:color w:val="808080" w:themeColor="background1" w:themeShade="80"/>
        <w:sz w:val="16"/>
        <w:szCs w:val="16"/>
      </w:rPr>
      <w:t>CQ_04_A_FichePrélivraison.docx</w:t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5320F" w14:textId="77777777" w:rsidR="00883464" w:rsidRDefault="008834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B3505" w14:textId="77777777" w:rsidR="00D26B71" w:rsidRDefault="00D26B71" w:rsidP="00C62872">
      <w:pPr>
        <w:spacing w:after="0" w:line="240" w:lineRule="auto"/>
      </w:pPr>
      <w:r>
        <w:separator/>
      </w:r>
    </w:p>
  </w:footnote>
  <w:footnote w:type="continuationSeparator" w:id="0">
    <w:p w14:paraId="2A8E6681" w14:textId="77777777" w:rsidR="00D26B71" w:rsidRDefault="00D26B71" w:rsidP="00C62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E12DF" w14:textId="77777777" w:rsidR="00883464" w:rsidRDefault="0088346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7FFED" w14:textId="77777777" w:rsidR="00883464" w:rsidRDefault="0088346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52747" w14:textId="77777777" w:rsidR="00883464" w:rsidRDefault="008834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6D2"/>
    <w:multiLevelType w:val="hybridMultilevel"/>
    <w:tmpl w:val="ABA0A7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3F2B"/>
    <w:multiLevelType w:val="hybridMultilevel"/>
    <w:tmpl w:val="0622BB8C"/>
    <w:lvl w:ilvl="0" w:tplc="76668F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C438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386B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921B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1E83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228A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E68B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620E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888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C132120"/>
    <w:multiLevelType w:val="hybridMultilevel"/>
    <w:tmpl w:val="DB7E2F56"/>
    <w:lvl w:ilvl="0" w:tplc="86A4E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A0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BC2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C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A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C2F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E4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8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E6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CDD63EF"/>
    <w:multiLevelType w:val="hybridMultilevel"/>
    <w:tmpl w:val="3956E654"/>
    <w:lvl w:ilvl="0" w:tplc="CB948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06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B60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BAE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B8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5EA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6C5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B69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8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58E523D"/>
    <w:multiLevelType w:val="hybridMultilevel"/>
    <w:tmpl w:val="4BBCF96E"/>
    <w:lvl w:ilvl="0" w:tplc="7BE4442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EA0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BC2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C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A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C2F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E4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8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E6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AAC7A9D"/>
    <w:multiLevelType w:val="hybridMultilevel"/>
    <w:tmpl w:val="69F65EB6"/>
    <w:lvl w:ilvl="0" w:tplc="CBD8A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44EE50">
      <w:start w:val="10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74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C8B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C26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BEA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1C0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E86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8EB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tilisateur Windows">
    <w15:presenceInfo w15:providerId="None" w15:userId="Utilisateur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trackRevision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18"/>
    <w:rsid w:val="000019FD"/>
    <w:rsid w:val="00031816"/>
    <w:rsid w:val="00054597"/>
    <w:rsid w:val="0009386D"/>
    <w:rsid w:val="000B136C"/>
    <w:rsid w:val="001009A8"/>
    <w:rsid w:val="00113722"/>
    <w:rsid w:val="001160AA"/>
    <w:rsid w:val="001277E1"/>
    <w:rsid w:val="00156EF6"/>
    <w:rsid w:val="00161EAE"/>
    <w:rsid w:val="001961CF"/>
    <w:rsid w:val="001A18C8"/>
    <w:rsid w:val="001D649F"/>
    <w:rsid w:val="0024390D"/>
    <w:rsid w:val="002727D6"/>
    <w:rsid w:val="00292264"/>
    <w:rsid w:val="00295D66"/>
    <w:rsid w:val="002973CE"/>
    <w:rsid w:val="002A7634"/>
    <w:rsid w:val="002B1C0C"/>
    <w:rsid w:val="002C2272"/>
    <w:rsid w:val="003030E1"/>
    <w:rsid w:val="00305215"/>
    <w:rsid w:val="00331A9D"/>
    <w:rsid w:val="00365E24"/>
    <w:rsid w:val="00374E1D"/>
    <w:rsid w:val="003B37FF"/>
    <w:rsid w:val="003C76D8"/>
    <w:rsid w:val="003E54A6"/>
    <w:rsid w:val="003E7952"/>
    <w:rsid w:val="003F6ECE"/>
    <w:rsid w:val="00426183"/>
    <w:rsid w:val="0044170B"/>
    <w:rsid w:val="004546E0"/>
    <w:rsid w:val="00456713"/>
    <w:rsid w:val="00481AC7"/>
    <w:rsid w:val="004A510B"/>
    <w:rsid w:val="004B2005"/>
    <w:rsid w:val="004C4B6B"/>
    <w:rsid w:val="00557815"/>
    <w:rsid w:val="005A707F"/>
    <w:rsid w:val="005D32B6"/>
    <w:rsid w:val="005D7700"/>
    <w:rsid w:val="00625E8E"/>
    <w:rsid w:val="0069473B"/>
    <w:rsid w:val="006B59B2"/>
    <w:rsid w:val="006D5541"/>
    <w:rsid w:val="006F6AD3"/>
    <w:rsid w:val="00715994"/>
    <w:rsid w:val="00736CBE"/>
    <w:rsid w:val="00794484"/>
    <w:rsid w:val="007C3118"/>
    <w:rsid w:val="008116FE"/>
    <w:rsid w:val="00812A86"/>
    <w:rsid w:val="0081461E"/>
    <w:rsid w:val="008365A8"/>
    <w:rsid w:val="00854FBC"/>
    <w:rsid w:val="00883464"/>
    <w:rsid w:val="008C043D"/>
    <w:rsid w:val="00912B79"/>
    <w:rsid w:val="00933FCE"/>
    <w:rsid w:val="00950A79"/>
    <w:rsid w:val="00956B35"/>
    <w:rsid w:val="009A6C00"/>
    <w:rsid w:val="009B1D14"/>
    <w:rsid w:val="009B2E7A"/>
    <w:rsid w:val="009B7706"/>
    <w:rsid w:val="009C4C39"/>
    <w:rsid w:val="00A076F1"/>
    <w:rsid w:val="00A757E4"/>
    <w:rsid w:val="00A83742"/>
    <w:rsid w:val="00A83F34"/>
    <w:rsid w:val="00A96E01"/>
    <w:rsid w:val="00B0302A"/>
    <w:rsid w:val="00B10702"/>
    <w:rsid w:val="00B22CA2"/>
    <w:rsid w:val="00B359E6"/>
    <w:rsid w:val="00B5226D"/>
    <w:rsid w:val="00B766D8"/>
    <w:rsid w:val="00B9158A"/>
    <w:rsid w:val="00BA05A0"/>
    <w:rsid w:val="00BB6973"/>
    <w:rsid w:val="00BE2EF3"/>
    <w:rsid w:val="00BF2108"/>
    <w:rsid w:val="00C37443"/>
    <w:rsid w:val="00C4107F"/>
    <w:rsid w:val="00C4217F"/>
    <w:rsid w:val="00C4308F"/>
    <w:rsid w:val="00C45698"/>
    <w:rsid w:val="00C526C4"/>
    <w:rsid w:val="00C62872"/>
    <w:rsid w:val="00C6756F"/>
    <w:rsid w:val="00C7308D"/>
    <w:rsid w:val="00C91DBD"/>
    <w:rsid w:val="00C94E73"/>
    <w:rsid w:val="00CA4EAC"/>
    <w:rsid w:val="00CC40A2"/>
    <w:rsid w:val="00CE1783"/>
    <w:rsid w:val="00D0219D"/>
    <w:rsid w:val="00D120FC"/>
    <w:rsid w:val="00D26B71"/>
    <w:rsid w:val="00D32E7B"/>
    <w:rsid w:val="00D50ADD"/>
    <w:rsid w:val="00D57D78"/>
    <w:rsid w:val="00D844A6"/>
    <w:rsid w:val="00D848BA"/>
    <w:rsid w:val="00D955A0"/>
    <w:rsid w:val="00DA1357"/>
    <w:rsid w:val="00E2280A"/>
    <w:rsid w:val="00E54A74"/>
    <w:rsid w:val="00E85678"/>
    <w:rsid w:val="00E9488B"/>
    <w:rsid w:val="00EA02B3"/>
    <w:rsid w:val="00EA4BD1"/>
    <w:rsid w:val="00EB52B0"/>
    <w:rsid w:val="00EE4054"/>
    <w:rsid w:val="00EF6945"/>
    <w:rsid w:val="00F02D4F"/>
    <w:rsid w:val="00F04799"/>
    <w:rsid w:val="00F1419E"/>
    <w:rsid w:val="00F25471"/>
    <w:rsid w:val="00F54BD8"/>
    <w:rsid w:val="00F57A7E"/>
    <w:rsid w:val="00F85B2E"/>
    <w:rsid w:val="00F93DD5"/>
    <w:rsid w:val="00FC5557"/>
    <w:rsid w:val="00FE02B7"/>
    <w:rsid w:val="00FE3FEC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7D50D5"/>
  <w15:docId w15:val="{215DFE53-DFBE-45B7-91E9-2A7F74F8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2872"/>
  </w:style>
  <w:style w:type="paragraph" w:styleId="Pieddepage">
    <w:name w:val="footer"/>
    <w:basedOn w:val="Normal"/>
    <w:link w:val="PieddepageCar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2872"/>
  </w:style>
  <w:style w:type="character" w:styleId="Numrodepage">
    <w:name w:val="page number"/>
    <w:basedOn w:val="Policepardfaut"/>
    <w:rsid w:val="00C62872"/>
  </w:style>
  <w:style w:type="table" w:styleId="Grilledutableau">
    <w:name w:val="Table Grid"/>
    <w:basedOn w:val="TableauNormal"/>
    <w:uiPriority w:val="59"/>
    <w:rsid w:val="0011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D649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922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226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226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22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226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264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C374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9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1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3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2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4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2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6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7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5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0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61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4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01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7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CDE0AB0C.dotm</Template>
  <TotalTime>455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St-Jerome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Tremblay</dc:creator>
  <cp:lastModifiedBy>Utilisateur Windows</cp:lastModifiedBy>
  <cp:revision>19</cp:revision>
  <cp:lastPrinted>2011-09-16T15:39:00Z</cp:lastPrinted>
  <dcterms:created xsi:type="dcterms:W3CDTF">2019-02-18T13:11:00Z</dcterms:created>
  <dcterms:modified xsi:type="dcterms:W3CDTF">2019-02-18T20:47:00Z</dcterms:modified>
</cp:coreProperties>
</file>